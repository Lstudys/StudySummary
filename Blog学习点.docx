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EDFF" w14:textId="41C0BA0E" w:rsidR="006B2F6A" w:rsidRDefault="00801F27" w:rsidP="00715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default页面设置max</w:t>
      </w:r>
      <w:r>
        <w:t>-width</w:t>
      </w:r>
      <w:r>
        <w:rPr>
          <w:rFonts w:hint="eastAsia"/>
        </w:rPr>
        <w:t>和margin居中显示，设置最大宽度的同时再设置居中能使主体元素向中间靠拢</w:t>
      </w:r>
    </w:p>
    <w:p w14:paraId="366AFEE0" w14:textId="2955F2D9" w:rsidR="007155F9" w:rsidRDefault="007155F9" w:rsidP="007155F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使用layout布局：分为24列，行数没有要求，虽然是</w:t>
      </w:r>
      <w:r w:rsidR="00AA5E35">
        <w:rPr>
          <w:rFonts w:hint="eastAsia"/>
        </w:rPr>
        <w:t>用row包裹起来，但是默认的列数是24列，行数不固定，只是包裹起来作为一大行</w:t>
      </w:r>
    </w:p>
    <w:p w14:paraId="61522A19" w14:textId="5F39A86B" w:rsidR="00115550" w:rsidRDefault="00115550" w:rsidP="00715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响应式布局：窗口小于或大于某一数值时隐藏某个元素，需要引入资源文件和设置类名</w:t>
      </w:r>
    </w:p>
    <w:p w14:paraId="41FEEE3B" w14:textId="71D062A6" w:rsidR="008466D9" w:rsidRDefault="00F37711" w:rsidP="007155F9">
      <w:pPr>
        <w:pStyle w:val="a7"/>
        <w:numPr>
          <w:ilvl w:val="0"/>
          <w:numId w:val="1"/>
        </w:numPr>
        <w:ind w:firstLineChars="0"/>
      </w:pPr>
      <w:r>
        <w:t>~</w:t>
      </w:r>
      <w:r>
        <w:rPr>
          <w:rFonts w:hint="eastAsia"/>
        </w:rPr>
        <w:t>和@都是转到根目录下，如果~不起作用就用@，不要只会用一个</w:t>
      </w:r>
    </w:p>
    <w:p w14:paraId="626574BC" w14:textId="6C791337" w:rsidR="00A66A4A" w:rsidRPr="007E7507" w:rsidRDefault="00A66A4A" w:rsidP="007155F9">
      <w:pPr>
        <w:pStyle w:val="a7"/>
        <w:numPr>
          <w:ilvl w:val="0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lement</w:t>
      </w:r>
      <w:r>
        <w:t>ui</w:t>
      </w:r>
      <w:proofErr w:type="spellEnd"/>
      <w:r>
        <w:rPr>
          <w:rFonts w:hint="eastAsia"/>
        </w:rPr>
        <w:t>菜单：</w:t>
      </w:r>
      <w:r>
        <w:rPr>
          <w:rFonts w:ascii="Helvetica" w:hAnsi="Helvetica" w:cs="Helvetica"/>
          <w:color w:val="606266"/>
          <w:szCs w:val="21"/>
          <w:shd w:val="clear" w:color="auto" w:fill="FFFFFF"/>
        </w:rPr>
        <w:t>default-active</w:t>
      </w:r>
      <w:r>
        <w:rPr>
          <w:rFonts w:ascii="Helvetica" w:hAnsi="Helvetica" w:cs="Helvetica" w:hint="eastAsia"/>
          <w:color w:val="606266"/>
          <w:szCs w:val="21"/>
          <w:shd w:val="clear" w:color="auto" w:fill="FFFFFF"/>
        </w:rPr>
        <w:t>设置</w:t>
      </w:r>
      <w:r w:rsidR="00CF18BC">
        <w:rPr>
          <w:rFonts w:ascii="Helvetica" w:hAnsi="Helvetica" w:cs="Helvetica" w:hint="eastAsia"/>
          <w:color w:val="606266"/>
          <w:szCs w:val="21"/>
          <w:shd w:val="clear" w:color="auto" w:fill="FFFFFF"/>
        </w:rPr>
        <w:t>默认路由地址，如果是数字前面加上：</w:t>
      </w:r>
      <w:r w:rsidR="00837DC3">
        <w:rPr>
          <w:rFonts w:ascii="Helvetica" w:hAnsi="Helvetica" w:cs="Helvetica" w:hint="eastAsia"/>
          <w:color w:val="606266"/>
          <w:szCs w:val="21"/>
          <w:shd w:val="clear" w:color="auto" w:fill="FFFFFF"/>
        </w:rPr>
        <w:t>。且使用路由需要设置</w:t>
      </w:r>
      <w:r w:rsidR="00837DC3">
        <w:rPr>
          <w:rFonts w:ascii="Helvetica" w:hAnsi="Helvetica" w:cs="Helvetica" w:hint="eastAsia"/>
          <w:color w:val="606266"/>
          <w:szCs w:val="21"/>
          <w:shd w:val="clear" w:color="auto" w:fill="FFFFFF"/>
        </w:rPr>
        <w:t>router</w:t>
      </w:r>
      <w:r w:rsidR="00837DC3">
        <w:rPr>
          <w:rFonts w:ascii="Helvetica" w:hAnsi="Helvetica" w:cs="Helvetica" w:hint="eastAsia"/>
          <w:color w:val="606266"/>
          <w:szCs w:val="21"/>
          <w:shd w:val="clear" w:color="auto" w:fill="FFFFFF"/>
        </w:rPr>
        <w:t>为</w:t>
      </w:r>
      <w:r w:rsidR="00837DC3">
        <w:rPr>
          <w:rFonts w:ascii="Helvetica" w:hAnsi="Helvetica" w:cs="Helvetica" w:hint="eastAsia"/>
          <w:color w:val="606266"/>
          <w:szCs w:val="21"/>
          <w:shd w:val="clear" w:color="auto" w:fill="FFFFFF"/>
        </w:rPr>
        <w:t>true</w:t>
      </w:r>
    </w:p>
    <w:p w14:paraId="7BE31CF0" w14:textId="404B5599" w:rsidR="007E7507" w:rsidRDefault="007E7507" w:rsidP="00715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下拉框点击事件：</w:t>
      </w:r>
      <w:proofErr w:type="spellStart"/>
      <w:r w:rsidRPr="007E7507">
        <w:t>handleCommand</w:t>
      </w:r>
      <w:proofErr w:type="spellEnd"/>
    </w:p>
    <w:p w14:paraId="251F9C96" w14:textId="4C3C987A" w:rsidR="00CE061D" w:rsidRDefault="00CE061D" w:rsidP="007155F9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>全局安装目录</w:t>
      </w:r>
    </w:p>
    <w:p w14:paraId="12DC4CE6" w14:textId="27F59493" w:rsidR="001705AD" w:rsidRDefault="00DF49BF" w:rsidP="00715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单点登录：一个公司的多个平台的登录模块抽出来，作为一个单独的模块（前后端分离的项目），</w:t>
      </w:r>
      <w:r w:rsidR="00A61658">
        <w:rPr>
          <w:rFonts w:hint="eastAsia"/>
        </w:rPr>
        <w:t>不同平台可能对应不同的登录页面，但是</w:t>
      </w:r>
      <w:r>
        <w:rPr>
          <w:rFonts w:hint="eastAsia"/>
        </w:rPr>
        <w:t>登陆后所有的平台都进行登录</w:t>
      </w:r>
      <w:r w:rsidR="001F6B7B">
        <w:rPr>
          <w:rFonts w:hint="eastAsia"/>
        </w:rPr>
        <w:t>（子域可以访问顶级域的cookie）</w:t>
      </w:r>
      <w:r w:rsidR="00A61658">
        <w:rPr>
          <w:rFonts w:hint="eastAsia"/>
        </w:rPr>
        <w:t>。</w:t>
      </w:r>
    </w:p>
    <w:p w14:paraId="66D81965" w14:textId="2843CFCD" w:rsidR="0078484B" w:rsidRDefault="0078484B" w:rsidP="00715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单点登录流程：</w:t>
      </w:r>
    </w:p>
    <w:p w14:paraId="4C87A1DF" w14:textId="2A26F857" w:rsidR="00B00782" w:rsidRDefault="00B00782" w:rsidP="00715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顶级域名是后面的，二级域名是前面的</w:t>
      </w:r>
      <w:r w:rsidR="002A707C">
        <w:rPr>
          <w:rFonts w:hint="eastAsia"/>
        </w:rPr>
        <w:t>。子域名可以访问顶级域名的cookie，在一个子域下登陆后cookie存放在顶级域名中，其它子域会查询到顶级域的cookie，从而进行登录</w:t>
      </w:r>
    </w:p>
    <w:p w14:paraId="0E853CFC" w14:textId="5525DB32" w:rsidR="00167F9A" w:rsidRDefault="00167F9A" w:rsidP="007155F9">
      <w:pPr>
        <w:pStyle w:val="a7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ookie是浏览器中存储一些</w:t>
      </w:r>
      <w:r w:rsidR="00F64598">
        <w:rPr>
          <w:rFonts w:hint="eastAsia"/>
        </w:rPr>
        <w:t>用户数据的东西，比如token，登录后，token存储在顶级域的cookie中，页面重定向到应用页，读取顶级域的token，存在则显示登录状态</w:t>
      </w:r>
    </w:p>
    <w:p w14:paraId="2856E5A8" w14:textId="36A2D05C" w:rsidR="002C2D6C" w:rsidRDefault="002C2D6C" w:rsidP="007155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使用.</w:t>
      </w:r>
      <w:r>
        <w:t>/</w:t>
      </w:r>
      <w:r>
        <w:rPr>
          <w:rFonts w:hint="eastAsia"/>
        </w:rPr>
        <w:t>设置路径时，最多使用两个.，如果两个点不够，使用多次/，即：.</w:t>
      </w:r>
      <w:r>
        <w:t>././</w:t>
      </w:r>
      <w:r>
        <w:rPr>
          <w:rFonts w:hint="eastAsia"/>
        </w:rPr>
        <w:t>的形式</w:t>
      </w:r>
    </w:p>
    <w:p w14:paraId="1F202EEB" w14:textId="6B9D82E6" w:rsidR="00C8343A" w:rsidRDefault="00C8343A" w:rsidP="007155F9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eact配置代理是设置代理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后，使用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发送请求时只需要写路径名即可，自动添加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配置代理是配置某个路径名下的路径都代理至一个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</w:t>
      </w:r>
    </w:p>
    <w:p w14:paraId="14B390B7" w14:textId="55B21995" w:rsidR="00F3290F" w:rsidRDefault="00F3290F" w:rsidP="007155F9">
      <w:pPr>
        <w:pStyle w:val="a7"/>
        <w:numPr>
          <w:ilvl w:val="0"/>
          <w:numId w:val="1"/>
        </w:numPr>
        <w:ind w:firstLineChars="0"/>
        <w:rPr>
          <w:ins w:id="0" w:author="李永晖" w:date="2021-11-27T10:08:00Z"/>
        </w:rPr>
      </w:pPr>
      <w:proofErr w:type="spellStart"/>
      <w:r>
        <w:t>A</w:t>
      </w:r>
      <w:r>
        <w:rPr>
          <w:rFonts w:hint="eastAsia"/>
        </w:rPr>
        <w:t>xios</w:t>
      </w:r>
      <w:proofErr w:type="spellEnd"/>
      <w:r>
        <w:rPr>
          <w:rFonts w:hint="eastAsia"/>
        </w:rPr>
        <w:t>两种普通使用方式</w:t>
      </w:r>
      <w:r w:rsidR="00D140E6">
        <w:rPr>
          <w:rFonts w:hint="eastAsia"/>
        </w:rPr>
        <w:t>已会，返回数据对象使用已会，使用create创建通</w:t>
      </w:r>
      <w:ins w:id="1" w:author="李永晖" w:date="2021-11-27T10:37:00Z">
        <w:r w:rsidR="00117D57">
          <w:rPr>
            <w:rFonts w:hint="eastAsia"/>
          </w:rPr>
          <w:t>用</w:t>
        </w:r>
      </w:ins>
      <w:del w:id="2" w:author="李永晖" w:date="2021-11-27T10:36:00Z">
        <w:r w:rsidR="00D140E6" w:rsidDel="00117D57">
          <w:rPr>
            <w:rFonts w:hint="eastAsia"/>
          </w:rPr>
          <w:delText>过</w:delText>
        </w:r>
      </w:del>
      <w:r w:rsidR="00D140E6">
        <w:rPr>
          <w:rFonts w:hint="eastAsia"/>
        </w:rPr>
        <w:t>对象已会，</w:t>
      </w:r>
      <w:ins w:id="3" w:author="李永晖" w:date="2021-11-27T09:59:00Z">
        <w:r w:rsidR="00DB1917">
          <w:rPr>
            <w:rFonts w:hint="eastAsia"/>
          </w:rPr>
          <w:t>相当于把发送请求的部分抽取出来，</w:t>
        </w:r>
      </w:ins>
      <w:ins w:id="4" w:author="李永晖" w:date="2021-11-27T10:00:00Z">
        <w:r w:rsidR="00DB1917">
          <w:rPr>
            <w:rFonts w:hint="eastAsia"/>
          </w:rPr>
          <w:t>便于后期修改</w:t>
        </w:r>
      </w:ins>
      <w:del w:id="5" w:author="李永晖" w:date="2021-11-27T09:59:00Z">
        <w:r w:rsidR="00D140E6" w:rsidDel="00DB1917">
          <w:rPr>
            <w:rFonts w:hint="eastAsia"/>
          </w:rPr>
          <w:delText>通用对象返回形式</w:delText>
        </w:r>
      </w:del>
      <w:ins w:id="6" w:author="李永晖" w:date="2021-11-27T09:59:00Z">
        <w:r w:rsidR="00DB1917">
          <w:rPr>
            <w:rFonts w:hint="eastAsia"/>
          </w:rPr>
          <w:t>。</w:t>
        </w:r>
      </w:ins>
      <w:del w:id="7" w:author="李永晖" w:date="2021-11-27T09:59:00Z">
        <w:r w:rsidR="00D140E6" w:rsidDel="00DB1917">
          <w:rPr>
            <w:rFonts w:hint="eastAsia"/>
          </w:rPr>
          <w:delText>？</w:delText>
        </w:r>
      </w:del>
      <w:ins w:id="8" w:author="李永晖" w:date="2021-11-26T17:02:00Z">
        <w:r w:rsidR="009862B5">
          <w:rPr>
            <w:rFonts w:hint="eastAsia"/>
          </w:rPr>
          <w:t>问题：http认证头信息</w:t>
        </w:r>
        <w:r w:rsidR="00A05B0F">
          <w:rPr>
            <w:rFonts w:hint="eastAsia"/>
          </w:rPr>
          <w:t>，</w:t>
        </w:r>
        <w:proofErr w:type="spellStart"/>
        <w:r w:rsidR="00A05B0F">
          <w:rPr>
            <w:rFonts w:hint="eastAsia"/>
          </w:rPr>
          <w:t>vuex</w:t>
        </w:r>
        <w:proofErr w:type="spellEnd"/>
        <w:r w:rsidR="00A05B0F">
          <w:rPr>
            <w:rFonts w:hint="eastAsia"/>
          </w:rPr>
          <w:t>使用</w:t>
        </w:r>
      </w:ins>
      <w:ins w:id="9" w:author="李永晖" w:date="2021-11-27T10:02:00Z">
        <w:r w:rsidR="00421685">
          <w:rPr>
            <w:rFonts w:hint="eastAsia"/>
          </w:rPr>
          <w:t>。</w:t>
        </w:r>
        <w:r w:rsidR="00421685">
          <w:t>C</w:t>
        </w:r>
        <w:r w:rsidR="00421685">
          <w:rPr>
            <w:rFonts w:hint="eastAsia"/>
          </w:rPr>
          <w:t>ookie各字段的值在哪生成？</w:t>
        </w:r>
      </w:ins>
      <w:ins w:id="10" w:author="李永晖" w:date="2021-11-27T10:15:00Z">
        <w:r w:rsidR="00B72CC6">
          <w:rPr>
            <w:rFonts w:hint="eastAsia"/>
          </w:rPr>
          <w:t>问题：项目没有部署，域名一样；</w:t>
        </w:r>
      </w:ins>
    </w:p>
    <w:p w14:paraId="246378E8" w14:textId="5C5E491F" w:rsidR="007611F5" w:rsidRDefault="007611F5" w:rsidP="007155F9">
      <w:pPr>
        <w:pStyle w:val="a7"/>
        <w:numPr>
          <w:ilvl w:val="0"/>
          <w:numId w:val="1"/>
        </w:numPr>
        <w:ind w:firstLineChars="0"/>
        <w:rPr>
          <w:ins w:id="11" w:author="李永晖" w:date="2021-11-27T10:44:00Z"/>
        </w:rPr>
      </w:pPr>
      <w:ins w:id="12" w:author="李永晖" w:date="2021-11-27T10:08:00Z">
        <w:r>
          <w:rPr>
            <w:rFonts w:hint="eastAsia"/>
          </w:rPr>
          <w:t>浏览器存储：BOM对象的</w:t>
        </w:r>
        <w:proofErr w:type="spellStart"/>
        <w:r>
          <w:rPr>
            <w:rFonts w:hint="eastAsia"/>
          </w:rPr>
          <w:t>localstorage</w:t>
        </w:r>
      </w:ins>
      <w:proofErr w:type="spellEnd"/>
      <w:ins w:id="13" w:author="李永晖" w:date="2021-11-27T16:57:00Z">
        <w:r w:rsidR="0017679F">
          <w:rPr>
            <w:rFonts w:hint="eastAsia"/>
          </w:rPr>
          <w:t>、</w:t>
        </w:r>
      </w:ins>
      <w:proofErr w:type="spellStart"/>
      <w:ins w:id="14" w:author="李永晖" w:date="2021-11-27T10:08:00Z">
        <w:r>
          <w:rPr>
            <w:rFonts w:hint="eastAsia"/>
          </w:rPr>
          <w:t>sessiStorage</w:t>
        </w:r>
      </w:ins>
      <w:proofErr w:type="spellEnd"/>
      <w:ins w:id="15" w:author="李永晖" w:date="2021-11-27T16:58:00Z">
        <w:r w:rsidR="0017679F">
          <w:rPr>
            <w:rFonts w:hint="eastAsia"/>
          </w:rPr>
          <w:t>存储在浏览器中，cookie也是浏览器中，区别：？</w:t>
        </w:r>
      </w:ins>
    </w:p>
    <w:p w14:paraId="4DC77865" w14:textId="47BE72BF" w:rsidR="0039567E" w:rsidRDefault="00707EFF" w:rsidP="007155F9">
      <w:pPr>
        <w:pStyle w:val="a7"/>
        <w:numPr>
          <w:ilvl w:val="0"/>
          <w:numId w:val="1"/>
        </w:numPr>
        <w:ind w:firstLineChars="0"/>
        <w:rPr>
          <w:ins w:id="16" w:author="李永晖" w:date="2021-11-27T11:47:00Z"/>
        </w:rPr>
      </w:pPr>
      <w:proofErr w:type="spellStart"/>
      <w:ins w:id="17" w:author="李永晖" w:date="2021-11-27T10:44:00Z">
        <w:r>
          <w:t>V</w:t>
        </w:r>
        <w:r>
          <w:rPr>
            <w:rFonts w:hint="eastAsia"/>
          </w:rPr>
          <w:t>uex</w:t>
        </w:r>
        <w:proofErr w:type="spellEnd"/>
        <w:r>
          <w:rPr>
            <w:rFonts w:hint="eastAsia"/>
          </w:rPr>
          <w:t>使用模块，导入时导入的是mutations、state、actions三个对象</w:t>
        </w:r>
      </w:ins>
    </w:p>
    <w:p w14:paraId="7044EA0B" w14:textId="4F3E2498" w:rsidR="009C2BA3" w:rsidRDefault="009C2BA3" w:rsidP="007155F9">
      <w:pPr>
        <w:pStyle w:val="a7"/>
        <w:numPr>
          <w:ilvl w:val="0"/>
          <w:numId w:val="1"/>
        </w:numPr>
        <w:ind w:firstLineChars="0"/>
        <w:rPr>
          <w:ins w:id="18" w:author="李永晖" w:date="2021-11-27T16:35:00Z"/>
        </w:rPr>
      </w:pPr>
      <w:ins w:id="19" w:author="李永晖" w:date="2021-11-27T11:47:00Z">
        <w:r>
          <w:rPr>
            <w:rFonts w:hint="eastAsia"/>
          </w:rPr>
          <w:t>坑：创建store对象s大写，</w:t>
        </w:r>
      </w:ins>
      <w:ins w:id="20" w:author="李永晖" w:date="2021-11-27T11:48:00Z">
        <w:r w:rsidR="00E60EA7">
          <w:rPr>
            <w:rFonts w:hint="eastAsia"/>
          </w:rPr>
          <w:t>设置模块用modules</w:t>
        </w:r>
      </w:ins>
      <w:ins w:id="21" w:author="李永晖" w:date="2021-11-27T16:02:00Z">
        <w:r w:rsidR="00A3291F">
          <w:rPr>
            <w:rFonts w:hint="eastAsia"/>
          </w:rPr>
          <w:t>。</w:t>
        </w:r>
        <w:r w:rsidR="00A3291F">
          <w:t>E</w:t>
        </w:r>
        <w:r w:rsidR="00A3291F">
          <w:rPr>
            <w:rFonts w:hint="eastAsia"/>
          </w:rPr>
          <w:t>nv文件不要加分号！！！</w:t>
        </w:r>
      </w:ins>
    </w:p>
    <w:p w14:paraId="1E0EB1C3" w14:textId="45893424" w:rsidR="00A034FB" w:rsidRDefault="00CA49CF" w:rsidP="007155F9">
      <w:pPr>
        <w:pStyle w:val="a7"/>
        <w:numPr>
          <w:ilvl w:val="0"/>
          <w:numId w:val="1"/>
        </w:numPr>
        <w:ind w:firstLineChars="0"/>
        <w:rPr>
          <w:ins w:id="22" w:author="李永晖" w:date="2021-11-27T16:41:00Z"/>
        </w:rPr>
      </w:pPr>
      <w:proofErr w:type="spellStart"/>
      <w:ins w:id="23" w:author="李永晖" w:date="2021-11-27T16:35:00Z">
        <w:r>
          <w:t>V</w:t>
        </w:r>
        <w:r>
          <w:rPr>
            <w:rFonts w:hint="eastAsia"/>
          </w:rPr>
          <w:t>uex</w:t>
        </w:r>
      </w:ins>
      <w:ins w:id="24" w:author="李永晖" w:date="2021-11-27T16:36:00Z">
        <w:r>
          <w:rPr>
            <w:rFonts w:hint="eastAsia"/>
          </w:rPr>
          <w:t>action</w:t>
        </w:r>
        <w:proofErr w:type="spellEnd"/>
        <w:r>
          <w:rPr>
            <w:rFonts w:hint="eastAsia"/>
          </w:rPr>
          <w:t>和mutation都是对象，里面有多个方法，调用action和mutation的方法时使用dispatch和commit，第一个参数是字符串形式的方法名，第二个参数</w:t>
        </w:r>
      </w:ins>
      <w:ins w:id="25" w:author="李永晖" w:date="2021-11-27T16:37:00Z">
        <w:r>
          <w:rPr>
            <w:rFonts w:hint="eastAsia"/>
          </w:rPr>
          <w:t>是传递</w:t>
        </w:r>
        <w:proofErr w:type="gramStart"/>
        <w:r w:rsidR="00436E86">
          <w:rPr>
            <w:rFonts w:hint="eastAsia"/>
          </w:rPr>
          <w:t>给方法</w:t>
        </w:r>
        <w:proofErr w:type="gramEnd"/>
        <w:r w:rsidR="00436E86">
          <w:rPr>
            <w:rFonts w:hint="eastAsia"/>
          </w:rPr>
          <w:t>的参数</w:t>
        </w:r>
      </w:ins>
    </w:p>
    <w:p w14:paraId="3BA2156E" w14:textId="2B6728F0" w:rsidR="00C41701" w:rsidRPr="009F6C80" w:rsidRDefault="00C41701" w:rsidP="007155F9">
      <w:pPr>
        <w:pStyle w:val="a7"/>
        <w:numPr>
          <w:ilvl w:val="0"/>
          <w:numId w:val="1"/>
        </w:numPr>
        <w:ind w:firstLineChars="0"/>
        <w:rPr>
          <w:ins w:id="26" w:author="李永晖" w:date="2021-11-27T16:51:00Z"/>
          <w:rPrChange w:id="27" w:author="李永晖" w:date="2021-11-27T16:51:00Z">
            <w:rPr>
              <w:ins w:id="28" w:author="李永晖" w:date="2021-11-27T16:51:00Z"/>
              <w:rFonts w:ascii="Consolas" w:hAnsi="Consolas"/>
              <w:color w:val="444444"/>
              <w:sz w:val="18"/>
              <w:szCs w:val="18"/>
              <w:shd w:val="clear" w:color="auto" w:fill="FFFFFF"/>
            </w:rPr>
          </w:rPrChange>
        </w:rPr>
      </w:pPr>
      <w:ins w:id="29" w:author="李永晖" w:date="2021-11-27T16:41:00Z">
        <w:r>
          <w:rPr>
            <w:rFonts w:hint="eastAsia"/>
          </w:rPr>
          <w:t>更深入了解cookie、token</w:t>
        </w:r>
      </w:ins>
      <w:ins w:id="30" w:author="李永晖" w:date="2021-11-27T16:45:00Z">
        <w:r w:rsidR="00A41234">
          <w:rPr>
            <w:rFonts w:hint="eastAsia"/>
          </w:rPr>
          <w:t>、</w:t>
        </w:r>
        <w:proofErr w:type="spellStart"/>
        <w:r w:rsidR="00A41234">
          <w:rPr>
            <w:rFonts w:ascii="Consolas" w:hAnsi="Consolas"/>
            <w:color w:val="444444"/>
            <w:sz w:val="18"/>
            <w:szCs w:val="18"/>
            <w:shd w:val="clear" w:color="auto" w:fill="FFFFFF"/>
          </w:rPr>
          <w:t>expires_in</w:t>
        </w:r>
        <w:proofErr w:type="spellEnd"/>
        <w:r w:rsidR="00A41234">
          <w:rPr>
            <w:rFonts w:ascii="Consolas" w:hAnsi="Consolas" w:hint="eastAsia"/>
            <w:color w:val="444444"/>
            <w:sz w:val="18"/>
            <w:szCs w:val="18"/>
            <w:shd w:val="clear" w:color="auto" w:fill="FFFFFF"/>
          </w:rPr>
          <w:t>等内容</w:t>
        </w:r>
      </w:ins>
    </w:p>
    <w:p w14:paraId="2F9A513C" w14:textId="43AEE7DD" w:rsidR="009F6C80" w:rsidRDefault="009F6C80" w:rsidP="007155F9">
      <w:pPr>
        <w:pStyle w:val="a7"/>
        <w:numPr>
          <w:ilvl w:val="0"/>
          <w:numId w:val="1"/>
        </w:numPr>
        <w:ind w:firstLineChars="0"/>
        <w:rPr>
          <w:ins w:id="31" w:author="李永晖" w:date="2021-11-27T17:29:00Z"/>
        </w:rPr>
      </w:pPr>
      <w:ins w:id="32" w:author="李永晖" w:date="2021-11-27T16:51:00Z">
        <w:r>
          <w:rPr>
            <w:rFonts w:hint="eastAsia"/>
          </w:rPr>
          <w:t>！！！！！一个token设置一个key即可，因为是在每个客户端存储的，</w:t>
        </w:r>
      </w:ins>
      <w:ins w:id="33" w:author="李永晖" w:date="2021-11-27T16:52:00Z">
        <w:r w:rsidR="00A67015">
          <w:rPr>
            <w:rFonts w:hint="eastAsia"/>
          </w:rPr>
          <w:t>不同客户端并不会冲突</w:t>
        </w:r>
        <w:r w:rsidR="001351D4">
          <w:rPr>
            <w:rFonts w:hint="eastAsia"/>
          </w:rPr>
          <w:t>。</w:t>
        </w:r>
      </w:ins>
    </w:p>
    <w:p w14:paraId="2801ED17" w14:textId="2BE1B397" w:rsidR="009C4C1D" w:rsidRDefault="002917F2" w:rsidP="007155F9">
      <w:pPr>
        <w:pStyle w:val="a7"/>
        <w:numPr>
          <w:ilvl w:val="0"/>
          <w:numId w:val="1"/>
        </w:numPr>
        <w:ind w:firstLineChars="0"/>
        <w:rPr>
          <w:ins w:id="34" w:author="李永晖" w:date="2021-11-27T17:35:00Z"/>
        </w:rPr>
      </w:pPr>
      <w:ins w:id="35" w:author="李永晖" w:date="2021-11-27T17:31:00Z">
        <w:r>
          <w:rPr>
            <w:rFonts w:hint="eastAsia"/>
          </w:rPr>
          <w:t>解决env配置和代理配置问题：env去掉分号，配置文件没动。</w:t>
        </w:r>
      </w:ins>
      <w:ins w:id="36" w:author="李永晖" w:date="2021-11-27T17:33:00Z">
        <w:r>
          <w:t>C</w:t>
        </w:r>
        <w:r>
          <w:rPr>
            <w:rFonts w:hint="eastAsia"/>
          </w:rPr>
          <w:t>ookie理解更透彻，使用更熟练。</w:t>
        </w:r>
        <w:proofErr w:type="spellStart"/>
        <w:r>
          <w:t>V</w:t>
        </w:r>
        <w:r>
          <w:rPr>
            <w:rFonts w:hint="eastAsia"/>
          </w:rPr>
          <w:t>uex</w:t>
        </w:r>
        <w:proofErr w:type="spellEnd"/>
        <w:r>
          <w:rPr>
            <w:rFonts w:hint="eastAsia"/>
          </w:rPr>
          <w:t>使用更熟练</w:t>
        </w:r>
      </w:ins>
    </w:p>
    <w:p w14:paraId="0CB36021" w14:textId="2C228A73" w:rsidR="00186CE4" w:rsidRDefault="00186CE4" w:rsidP="007155F9">
      <w:pPr>
        <w:pStyle w:val="a7"/>
        <w:numPr>
          <w:ilvl w:val="0"/>
          <w:numId w:val="1"/>
        </w:numPr>
        <w:ind w:firstLineChars="0"/>
        <w:rPr>
          <w:ins w:id="37" w:author="李永晖" w:date="2021-11-28T10:36:00Z"/>
        </w:rPr>
      </w:pPr>
      <w:ins w:id="38" w:author="李永晖" w:date="2021-11-27T17:35:00Z">
        <w:r>
          <w:rPr>
            <w:rFonts w:hint="eastAsia"/>
          </w:rPr>
          <w:t>记录bug：</w:t>
        </w:r>
        <w:r w:rsidRPr="00186CE4">
          <w:t xml:space="preserve">Uncaught </w:t>
        </w:r>
        <w:proofErr w:type="spellStart"/>
        <w:r w:rsidRPr="00186CE4">
          <w:t>SyntaxError</w:t>
        </w:r>
        <w:proofErr w:type="spellEnd"/>
        <w:r w:rsidRPr="00186CE4">
          <w:t>: Unexpected token u in JSON at position 0</w:t>
        </w:r>
      </w:ins>
      <w:ins w:id="39" w:author="李永晖" w:date="2021-11-27T17:36:00Z">
        <w:r>
          <w:rPr>
            <w:rFonts w:hint="eastAsia"/>
          </w:rPr>
          <w:t>。JSON使用错误，原因是读取服务端的数据时</w:t>
        </w:r>
      </w:ins>
      <w:ins w:id="40" w:author="李永晖" w:date="2021-11-27T17:37:00Z">
        <w:r>
          <w:rPr>
            <w:rFonts w:hint="eastAsia"/>
          </w:rPr>
          <w:t>解构错误，导致cookie中的token为undefined，JSON无法处理undefined</w:t>
        </w:r>
      </w:ins>
    </w:p>
    <w:p w14:paraId="44263837" w14:textId="55902631" w:rsidR="007A134D" w:rsidRDefault="007A134D" w:rsidP="007155F9">
      <w:pPr>
        <w:pStyle w:val="a7"/>
        <w:numPr>
          <w:ilvl w:val="0"/>
          <w:numId w:val="1"/>
        </w:numPr>
        <w:ind w:firstLineChars="0"/>
        <w:rPr>
          <w:ins w:id="41" w:author="李永晖" w:date="2021-11-28T10:36:00Z"/>
        </w:rPr>
      </w:pPr>
      <w:ins w:id="42" w:author="李永晖" w:date="2021-11-28T10:36:00Z">
        <w:r>
          <w:rPr>
            <w:rFonts w:hint="eastAsia"/>
          </w:rPr>
          <w:t>指令语法，插值语法，二者</w:t>
        </w:r>
        <w:r w:rsidR="000A2C64">
          <w:rPr>
            <w:rFonts w:hint="eastAsia"/>
          </w:rPr>
          <w:t>异同，</w:t>
        </w:r>
        <w:r w:rsidR="000A2C64">
          <w:t>v-model</w:t>
        </w:r>
        <w:r w:rsidR="000A2C64">
          <w:rPr>
            <w:rFonts w:hint="eastAsia"/>
          </w:rPr>
          <w:t>和v</w:t>
        </w:r>
        <w:r w:rsidR="000A2C64">
          <w:t>-bind</w:t>
        </w:r>
        <w:r w:rsidR="000A2C64">
          <w:rPr>
            <w:rFonts w:hint="eastAsia"/>
          </w:rPr>
          <w:t>异同及原理</w:t>
        </w:r>
      </w:ins>
    </w:p>
    <w:p w14:paraId="16161AC4" w14:textId="2B3B18AA" w:rsidR="004853D5" w:rsidRDefault="004853D5" w:rsidP="007155F9">
      <w:pPr>
        <w:pStyle w:val="a7"/>
        <w:numPr>
          <w:ilvl w:val="0"/>
          <w:numId w:val="1"/>
        </w:numPr>
        <w:ind w:firstLineChars="0"/>
        <w:rPr>
          <w:ins w:id="43" w:author="李永晖" w:date="2021-11-28T16:25:00Z"/>
        </w:rPr>
      </w:pPr>
      <w:ins w:id="44" w:author="李永晖" w:date="2021-11-28T10:37:00Z">
        <w:r>
          <w:rPr>
            <w:rFonts w:hint="eastAsia"/>
          </w:rPr>
          <w:t>样式绑定，通过v</w:t>
        </w:r>
        <w:r>
          <w:t>-bind</w:t>
        </w:r>
        <w:r>
          <w:rPr>
            <w:rFonts w:hint="eastAsia"/>
          </w:rPr>
          <w:t>绑定类名</w:t>
        </w:r>
      </w:ins>
    </w:p>
    <w:p w14:paraId="152E0442" w14:textId="786AAD74" w:rsidR="001B0179" w:rsidRDefault="001B0179" w:rsidP="007155F9">
      <w:pPr>
        <w:pStyle w:val="a7"/>
        <w:numPr>
          <w:ilvl w:val="0"/>
          <w:numId w:val="1"/>
        </w:numPr>
        <w:ind w:firstLineChars="0"/>
        <w:rPr>
          <w:ins w:id="45" w:author="李永晖" w:date="2021-11-29T11:18:00Z"/>
        </w:rPr>
      </w:pPr>
      <w:ins w:id="46" w:author="李永晖" w:date="2021-11-28T16:25:00Z">
        <w:r>
          <w:rPr>
            <w:rFonts w:hint="eastAsia"/>
          </w:rPr>
          <w:t>通过封装通用的</w:t>
        </w:r>
        <w:proofErr w:type="spellStart"/>
        <w:r>
          <w:rPr>
            <w:rFonts w:hint="eastAsia"/>
          </w:rPr>
          <w:t>axios</w:t>
        </w:r>
        <w:proofErr w:type="spellEnd"/>
        <w:r>
          <w:rPr>
            <w:rFonts w:hint="eastAsia"/>
          </w:rPr>
          <w:t>对象，再</w:t>
        </w:r>
      </w:ins>
      <w:ins w:id="47" w:author="李永晖" w:date="2021-11-28T16:26:00Z">
        <w:r>
          <w:rPr>
            <w:rFonts w:hint="eastAsia"/>
          </w:rPr>
          <w:t>定义发送请求的</w:t>
        </w:r>
        <w:proofErr w:type="spellStart"/>
        <w:r>
          <w:rPr>
            <w:rFonts w:hint="eastAsia"/>
          </w:rPr>
          <w:t>api</w:t>
        </w:r>
        <w:proofErr w:type="spellEnd"/>
        <w:r>
          <w:rPr>
            <w:rFonts w:hint="eastAsia"/>
          </w:rPr>
          <w:t>，便于后期修改维护发送请求的操作，使用时只管拿到数据去处理，同时可以在不同的地方使用同一个请求</w:t>
        </w:r>
      </w:ins>
      <w:ins w:id="48" w:author="李永晖" w:date="2021-11-28T16:27:00Z">
        <w:r>
          <w:rPr>
            <w:rFonts w:hint="eastAsia"/>
          </w:rPr>
          <w:t>接口，拿</w:t>
        </w:r>
        <w:r>
          <w:rPr>
            <w:rFonts w:hint="eastAsia"/>
          </w:rPr>
          <w:lastRenderedPageBreak/>
          <w:t>到数据后做不同的处理</w:t>
        </w:r>
      </w:ins>
    </w:p>
    <w:p w14:paraId="2F8D222B" w14:textId="608414F0" w:rsidR="00BC454F" w:rsidRDefault="00BC454F" w:rsidP="007155F9">
      <w:pPr>
        <w:pStyle w:val="a7"/>
        <w:numPr>
          <w:ilvl w:val="0"/>
          <w:numId w:val="1"/>
        </w:numPr>
        <w:ind w:firstLineChars="0"/>
        <w:rPr>
          <w:ins w:id="49" w:author="李永晖" w:date="2021-11-29T11:39:00Z"/>
        </w:rPr>
      </w:pPr>
      <w:proofErr w:type="spellStart"/>
      <w:ins w:id="50" w:author="李永晖" w:date="2021-11-29T11:21:00Z">
        <w:r>
          <w:t>A</w:t>
        </w:r>
        <w:r>
          <w:rPr>
            <w:rFonts w:hint="eastAsia"/>
          </w:rPr>
          <w:t>xios</w:t>
        </w:r>
      </w:ins>
      <w:proofErr w:type="spellEnd"/>
      <w:ins w:id="51" w:author="李永晖" w:date="2021-11-29T11:22:00Z">
        <w:r>
          <w:rPr>
            <w:rFonts w:hint="eastAsia"/>
          </w:rPr>
          <w:t>配置对象的params属性是get和post都可以配置的参数，即get和post方法的参数都用params属性设置</w:t>
        </w:r>
      </w:ins>
      <w:ins w:id="52" w:author="李永晖" w:date="2021-11-29T11:24:00Z">
        <w:r>
          <w:rPr>
            <w:rFonts w:hint="eastAsia"/>
          </w:rPr>
          <w:t>。服务端</w:t>
        </w:r>
      </w:ins>
      <w:ins w:id="53" w:author="李永晖" w:date="2021-11-29T11:25:00Z">
        <w:r>
          <w:rPr>
            <w:rFonts w:hint="eastAsia"/>
          </w:rPr>
          <w:t>获取参数时用query获取get方法的参数，而不是params，</w:t>
        </w:r>
        <w:proofErr w:type="spellStart"/>
        <w:r>
          <w:rPr>
            <w:rFonts w:hint="eastAsia"/>
          </w:rPr>
          <w:t>axios</w:t>
        </w:r>
        <w:proofErr w:type="spellEnd"/>
        <w:r>
          <w:rPr>
            <w:rFonts w:hint="eastAsia"/>
          </w:rPr>
          <w:t>的params和路由参数的params不</w:t>
        </w:r>
      </w:ins>
      <w:ins w:id="54" w:author="李永晖" w:date="2021-11-29T11:26:00Z">
        <w:r>
          <w:rPr>
            <w:rFonts w:hint="eastAsia"/>
          </w:rPr>
          <w:t>是一个意思</w:t>
        </w:r>
      </w:ins>
    </w:p>
    <w:p w14:paraId="46241B3F" w14:textId="6AE3F50F" w:rsidR="0092548D" w:rsidRDefault="0092548D" w:rsidP="007155F9">
      <w:pPr>
        <w:pStyle w:val="a7"/>
        <w:numPr>
          <w:ilvl w:val="0"/>
          <w:numId w:val="1"/>
        </w:numPr>
        <w:ind w:firstLineChars="0"/>
        <w:rPr>
          <w:ins w:id="55" w:author="李永晖" w:date="2021-11-29T15:39:00Z"/>
        </w:rPr>
      </w:pPr>
      <w:ins w:id="56" w:author="李永晖" w:date="2021-11-29T11:39:00Z">
        <w:r>
          <w:t>A</w:t>
        </w:r>
        <w:r>
          <w:rPr>
            <w:rFonts w:hint="eastAsia"/>
          </w:rPr>
          <w:t>ction的方法</w:t>
        </w:r>
      </w:ins>
      <w:ins w:id="57" w:author="李永晖" w:date="2021-11-29T11:40:00Z">
        <w:r>
          <w:rPr>
            <w:rFonts w:hint="eastAsia"/>
          </w:rPr>
          <w:t>的参数是store传过来的对象，mutation的方法的参数不是store传过来的对象</w:t>
        </w:r>
      </w:ins>
    </w:p>
    <w:p w14:paraId="463D339D" w14:textId="262A730B" w:rsidR="00BE5E4B" w:rsidRDefault="00BE5E4B" w:rsidP="007155F9">
      <w:pPr>
        <w:pStyle w:val="a7"/>
        <w:numPr>
          <w:ilvl w:val="0"/>
          <w:numId w:val="1"/>
        </w:numPr>
        <w:ind w:firstLineChars="0"/>
        <w:rPr>
          <w:ins w:id="58" w:author="李永晖" w:date="2021-11-29T16:21:00Z"/>
        </w:rPr>
      </w:pPr>
      <w:ins w:id="59" w:author="李永晖" w:date="2021-11-29T15:39:00Z">
        <w:r>
          <w:rPr>
            <w:rFonts w:hint="eastAsia"/>
          </w:rPr>
          <w:t>组件内调用this</w:t>
        </w:r>
        <w:r>
          <w:t>.</w:t>
        </w:r>
      </w:ins>
      <w:ins w:id="60" w:author="李永晖" w:date="2021-11-29T15:40:00Z">
        <w:r>
          <w:t>$</w:t>
        </w:r>
        <w:proofErr w:type="spellStart"/>
        <w:r>
          <w:t>route.query</w:t>
        </w:r>
        <w:proofErr w:type="spellEnd"/>
        <w:r>
          <w:rPr>
            <w:rFonts w:hint="eastAsia"/>
          </w:rPr>
          <w:t>获取</w:t>
        </w:r>
        <w:r w:rsidR="00472D02">
          <w:rPr>
            <w:rFonts w:hint="eastAsia"/>
          </w:rPr>
          <w:t>跳转到此</w:t>
        </w:r>
        <w:proofErr w:type="gramStart"/>
        <w:r w:rsidR="00472D02">
          <w:rPr>
            <w:rFonts w:hint="eastAsia"/>
          </w:rPr>
          <w:t>组件时</w:t>
        </w:r>
        <w:r>
          <w:rPr>
            <w:rFonts w:hint="eastAsia"/>
          </w:rPr>
          <w:t>传过来</w:t>
        </w:r>
        <w:proofErr w:type="gramEnd"/>
        <w:r>
          <w:rPr>
            <w:rFonts w:hint="eastAsia"/>
          </w:rPr>
          <w:t>的参数，react中是match对象获取</w:t>
        </w:r>
        <w:r w:rsidR="00472D02">
          <w:rPr>
            <w:rFonts w:hint="eastAsia"/>
          </w:rPr>
          <w:t>传过来的</w:t>
        </w:r>
        <w:r>
          <w:rPr>
            <w:rFonts w:hint="eastAsia"/>
          </w:rPr>
          <w:t>参数</w:t>
        </w:r>
      </w:ins>
    </w:p>
    <w:p w14:paraId="458C2A96" w14:textId="26491029" w:rsidR="00D26360" w:rsidRDefault="00D26360" w:rsidP="007155F9">
      <w:pPr>
        <w:pStyle w:val="a7"/>
        <w:numPr>
          <w:ilvl w:val="0"/>
          <w:numId w:val="1"/>
        </w:numPr>
        <w:ind w:firstLineChars="0"/>
        <w:rPr>
          <w:ins w:id="61" w:author="李永晖" w:date="2021-11-29T16:26:00Z"/>
        </w:rPr>
      </w:pPr>
      <w:ins w:id="62" w:author="李永晖" w:date="2021-11-29T16:21:00Z">
        <w:r>
          <w:rPr>
            <w:rFonts w:hint="eastAsia"/>
          </w:rPr>
          <w:t>重定向的几个地方：登陆后重定向是重定向到</w:t>
        </w:r>
      </w:ins>
      <w:ins w:id="63" w:author="李永晖" w:date="2021-11-29T16:28:00Z">
        <w:r w:rsidR="00352938">
          <w:rPr>
            <w:rFonts w:hint="eastAsia"/>
          </w:rPr>
          <w:t>在博客中登录的页面</w:t>
        </w:r>
      </w:ins>
      <w:ins w:id="64" w:author="李永晖" w:date="2021-11-29T16:21:00Z">
        <w:r>
          <w:rPr>
            <w:rFonts w:hint="eastAsia"/>
          </w:rPr>
          <w:t>，退出登陆后重定向到</w:t>
        </w:r>
      </w:ins>
      <w:ins w:id="65" w:author="李永晖" w:date="2021-11-29T16:22:00Z">
        <w:r w:rsidR="005C4949">
          <w:rPr>
            <w:rFonts w:hint="eastAsia"/>
          </w:rPr>
          <w:t>传过来的地址，刷新访问令牌成功后重定向到传过来的地址，</w:t>
        </w:r>
      </w:ins>
      <w:ins w:id="66" w:author="李永晖" w:date="2021-11-29T16:23:00Z">
        <w:r w:rsidR="005C4949">
          <w:rPr>
            <w:rFonts w:hint="eastAsia"/>
          </w:rPr>
          <w:t>失败后不重定向</w:t>
        </w:r>
      </w:ins>
    </w:p>
    <w:p w14:paraId="1E7A01F6" w14:textId="17660A88" w:rsidR="00FB2027" w:rsidRDefault="00FB2027" w:rsidP="007155F9">
      <w:pPr>
        <w:pStyle w:val="a7"/>
        <w:numPr>
          <w:ilvl w:val="0"/>
          <w:numId w:val="1"/>
        </w:numPr>
        <w:ind w:firstLineChars="0"/>
        <w:rPr>
          <w:ins w:id="67" w:author="李永晖" w:date="2021-12-01T11:40:00Z"/>
          <w:color w:val="FF0000"/>
        </w:rPr>
      </w:pPr>
      <w:ins w:id="68" w:author="李永晖" w:date="2021-11-29T16:26:00Z">
        <w:r w:rsidRPr="00FB2027">
          <w:rPr>
            <w:rFonts w:hint="eastAsia"/>
            <w:color w:val="FF0000"/>
            <w:rPrChange w:id="69" w:author="李永晖" w:date="2021-11-29T16:26:00Z">
              <w:rPr>
                <w:rFonts w:hint="eastAsia"/>
              </w:rPr>
            </w:rPrChange>
          </w:rPr>
          <w:t>！！！！！</w:t>
        </w:r>
        <w:r>
          <w:rPr>
            <w:rFonts w:hint="eastAsia"/>
            <w:color w:val="FF0000"/>
          </w:rPr>
          <w:t>需要修改地点：注册后重定向</w:t>
        </w:r>
        <w:proofErr w:type="gramStart"/>
        <w:r>
          <w:rPr>
            <w:rFonts w:hint="eastAsia"/>
            <w:color w:val="FF0000"/>
          </w:rPr>
          <w:t>到博客页面</w:t>
        </w:r>
        <w:proofErr w:type="gramEnd"/>
        <w:r>
          <w:rPr>
            <w:rFonts w:hint="eastAsia"/>
            <w:color w:val="FF0000"/>
          </w:rPr>
          <w:t>，保存令牌和用户信息</w:t>
        </w:r>
      </w:ins>
    </w:p>
    <w:p w14:paraId="40AEC664" w14:textId="2DED2A88" w:rsidR="00153D84" w:rsidRDefault="00153D84" w:rsidP="007155F9">
      <w:pPr>
        <w:pStyle w:val="a7"/>
        <w:numPr>
          <w:ilvl w:val="0"/>
          <w:numId w:val="1"/>
        </w:numPr>
        <w:ind w:firstLineChars="0"/>
        <w:rPr>
          <w:ins w:id="70" w:author="李永晖" w:date="2021-12-01T11:41:00Z"/>
          <w:color w:val="FF0000"/>
        </w:rPr>
      </w:pPr>
      <w:ins w:id="71" w:author="李永晖" w:date="2021-12-01T11:40:00Z">
        <w:r>
          <w:rPr>
            <w:color w:val="FF0000"/>
          </w:rPr>
          <w:t>C</w:t>
        </w:r>
        <w:r>
          <w:rPr>
            <w:rFonts w:hint="eastAsia"/>
            <w:color w:val="FF0000"/>
          </w:rPr>
          <w:t>ookie是保存在本地浏览器中的，只是浏览器中的cookie有不同网站的cookie，所以不同的</w:t>
        </w:r>
        <w:proofErr w:type="gramStart"/>
        <w:r>
          <w:rPr>
            <w:rFonts w:hint="eastAsia"/>
            <w:color w:val="FF0000"/>
          </w:rPr>
          <w:t>域显示</w:t>
        </w:r>
        <w:proofErr w:type="gramEnd"/>
        <w:r>
          <w:rPr>
            <w:rFonts w:hint="eastAsia"/>
            <w:color w:val="FF0000"/>
          </w:rPr>
          <w:t>的cookie也不一样</w:t>
        </w:r>
      </w:ins>
      <w:ins w:id="72" w:author="李永晖" w:date="2021-12-01T11:41:00Z">
        <w:r>
          <w:rPr>
            <w:rFonts w:hint="eastAsia"/>
            <w:color w:val="FF0000"/>
          </w:rPr>
          <w:t>。</w:t>
        </w:r>
      </w:ins>
    </w:p>
    <w:p w14:paraId="7E856B8F" w14:textId="0DF44754" w:rsidR="00891318" w:rsidRDefault="00E03994" w:rsidP="007155F9">
      <w:pPr>
        <w:pStyle w:val="a7"/>
        <w:numPr>
          <w:ilvl w:val="0"/>
          <w:numId w:val="1"/>
        </w:numPr>
        <w:ind w:firstLineChars="0"/>
        <w:rPr>
          <w:ins w:id="73" w:author="李永晖" w:date="2021-12-03T15:38:00Z"/>
          <w:color w:val="FF0000"/>
        </w:rPr>
      </w:pPr>
      <w:ins w:id="74" w:author="李永晖" w:date="2021-12-03T16:05:00Z">
        <w:r>
          <w:rPr>
            <w:rFonts w:hint="eastAsia"/>
            <w:color w:val="FF0000"/>
          </w:rPr>
          <w:t>！！！！</w:t>
        </w:r>
      </w:ins>
      <w:ins w:id="75" w:author="李永晖" w:date="2021-12-03T16:06:00Z">
        <w:r w:rsidR="003F05BB">
          <w:rPr>
            <w:rFonts w:hint="eastAsia"/>
            <w:color w:val="FF0000"/>
          </w:rPr>
          <w:t>！</w:t>
        </w:r>
      </w:ins>
      <w:ins w:id="76" w:author="李永晖" w:date="2021-12-03T15:11:00Z">
        <w:r w:rsidR="00AA7811">
          <w:rPr>
            <w:rFonts w:hint="eastAsia"/>
            <w:color w:val="FF0000"/>
          </w:rPr>
          <w:t>http</w:t>
        </w:r>
        <w:r w:rsidR="00AA7811">
          <w:rPr>
            <w:color w:val="FF0000"/>
          </w:rPr>
          <w:t xml:space="preserve"> </w:t>
        </w:r>
      </w:ins>
      <w:proofErr w:type="spellStart"/>
      <w:ins w:id="77" w:author="李永晖" w:date="2021-12-03T15:44:00Z">
        <w:r w:rsidR="0092014B">
          <w:rPr>
            <w:rFonts w:hint="eastAsia"/>
            <w:color w:val="FF0000"/>
          </w:rPr>
          <w:t>bear</w:t>
        </w:r>
        <w:r w:rsidR="00771C60">
          <w:rPr>
            <w:rFonts w:hint="eastAsia"/>
            <w:color w:val="FF0000"/>
          </w:rPr>
          <w:t>a</w:t>
        </w:r>
        <w:r w:rsidR="0092014B">
          <w:rPr>
            <w:rFonts w:hint="eastAsia"/>
            <w:color w:val="FF0000"/>
          </w:rPr>
          <w:t>r</w:t>
        </w:r>
      </w:ins>
      <w:proofErr w:type="spellEnd"/>
      <w:ins w:id="78" w:author="李永晖" w:date="2021-12-03T15:11:00Z">
        <w:r w:rsidR="00AA7811">
          <w:rPr>
            <w:rFonts w:hint="eastAsia"/>
            <w:color w:val="FF0000"/>
          </w:rPr>
          <w:t>认证：客户端向服务端发送http请求时请求头里带上认证</w:t>
        </w:r>
      </w:ins>
      <w:ins w:id="79" w:author="李永晖" w:date="2021-12-18T21:03:00Z">
        <w:r w:rsidR="00143D93">
          <w:rPr>
            <w:rFonts w:hint="eastAsia"/>
            <w:color w:val="FF0000"/>
          </w:rPr>
          <w:t>信息（bearer认证的token）</w:t>
        </w:r>
      </w:ins>
      <w:ins w:id="80" w:author="李永晖" w:date="2021-12-03T15:12:00Z">
        <w:r w:rsidR="00AA7811">
          <w:rPr>
            <w:rFonts w:hint="eastAsia"/>
            <w:color w:val="FF0000"/>
          </w:rPr>
          <w:t>，就能访问</w:t>
        </w:r>
      </w:ins>
      <w:ins w:id="81" w:author="李永晖" w:date="2021-12-03T15:13:00Z">
        <w:r w:rsidR="00AA7811">
          <w:rPr>
            <w:rFonts w:hint="eastAsia"/>
            <w:color w:val="FF0000"/>
          </w:rPr>
          <w:t>接口，没有认证</w:t>
        </w:r>
      </w:ins>
      <w:ins w:id="82" w:author="李永晖" w:date="2021-12-18T21:03:00Z">
        <w:r w:rsidR="00143D93">
          <w:rPr>
            <w:rFonts w:hint="eastAsia"/>
            <w:color w:val="FF0000"/>
          </w:rPr>
          <w:t>信息</w:t>
        </w:r>
      </w:ins>
      <w:ins w:id="83" w:author="李永晖" w:date="2021-12-03T15:13:00Z">
        <w:r w:rsidR="00AA7811">
          <w:rPr>
            <w:rFonts w:hint="eastAsia"/>
            <w:color w:val="FF0000"/>
          </w:rPr>
          <w:t>就不能访问，返回401状态码</w:t>
        </w:r>
      </w:ins>
    </w:p>
    <w:p w14:paraId="40E16401" w14:textId="5D79FAB8" w:rsidR="002F3E21" w:rsidRDefault="002F3E21" w:rsidP="007155F9">
      <w:pPr>
        <w:pStyle w:val="a7"/>
        <w:numPr>
          <w:ilvl w:val="0"/>
          <w:numId w:val="1"/>
        </w:numPr>
        <w:ind w:firstLineChars="0"/>
        <w:rPr>
          <w:ins w:id="84" w:author="李永晖" w:date="2021-12-03T20:41:00Z"/>
          <w:color w:val="FF0000"/>
        </w:rPr>
      </w:pPr>
      <w:ins w:id="85" w:author="李永晖" w:date="2021-12-03T15:38:00Z">
        <w:r>
          <w:rPr>
            <w:rFonts w:hint="eastAsia"/>
            <w:color w:val="FF0000"/>
          </w:rPr>
          <w:t>认证方式</w:t>
        </w:r>
      </w:ins>
      <w:ins w:id="86" w:author="李永晖" w:date="2021-12-03T15:44:00Z">
        <w:r w:rsidR="003622AC">
          <w:rPr>
            <w:rFonts w:hint="eastAsia"/>
            <w:color w:val="FF0000"/>
          </w:rPr>
          <w:t>是</w:t>
        </w:r>
      </w:ins>
      <w:ins w:id="87" w:author="李永晖" w:date="2021-12-03T15:38:00Z">
        <w:r>
          <w:rPr>
            <w:rFonts w:hint="eastAsia"/>
            <w:color w:val="FF0000"/>
          </w:rPr>
          <w:t>开发人员定义</w:t>
        </w:r>
      </w:ins>
      <w:ins w:id="88" w:author="李永晖" w:date="2021-12-03T15:44:00Z">
        <w:r w:rsidR="003A5FDC">
          <w:rPr>
            <w:rFonts w:hint="eastAsia"/>
            <w:color w:val="FF0000"/>
          </w:rPr>
          <w:t>，</w:t>
        </w:r>
      </w:ins>
      <w:ins w:id="89" w:author="李永晖" w:date="2021-12-03T15:38:00Z">
        <w:r>
          <w:rPr>
            <w:rFonts w:hint="eastAsia"/>
            <w:color w:val="FF0000"/>
          </w:rPr>
          <w:t>40</w:t>
        </w:r>
      </w:ins>
      <w:ins w:id="90" w:author="李永晖" w:date="2021-12-03T15:44:00Z">
        <w:r w:rsidR="003A5FDC">
          <w:rPr>
            <w:rFonts w:hint="eastAsia"/>
            <w:color w:val="FF0000"/>
          </w:rPr>
          <w:t>1</w:t>
        </w:r>
      </w:ins>
      <w:ins w:id="91" w:author="李永晖" w:date="2021-12-03T15:38:00Z">
        <w:r>
          <w:rPr>
            <w:rFonts w:hint="eastAsia"/>
            <w:color w:val="FF0000"/>
          </w:rPr>
          <w:t>是不能访问接口</w:t>
        </w:r>
      </w:ins>
      <w:ins w:id="92" w:author="李永晖" w:date="2021-12-03T15:49:00Z">
        <w:r w:rsidR="00C5499F">
          <w:rPr>
            <w:rFonts w:hint="eastAsia"/>
            <w:color w:val="FF0000"/>
          </w:rPr>
          <w:t>（在接口中添加中间件，控制接口的访问）</w:t>
        </w:r>
      </w:ins>
      <w:bookmarkStart w:id="93" w:name="_GoBack"/>
      <w:bookmarkEnd w:id="93"/>
    </w:p>
    <w:p w14:paraId="2B945816" w14:textId="76B8892E" w:rsidR="007E29F9" w:rsidRDefault="007E29F9" w:rsidP="007155F9">
      <w:pPr>
        <w:pStyle w:val="a7"/>
        <w:numPr>
          <w:ilvl w:val="0"/>
          <w:numId w:val="1"/>
        </w:numPr>
        <w:ind w:firstLineChars="0"/>
        <w:rPr>
          <w:ins w:id="94" w:author="李永晖" w:date="2021-12-03T21:22:00Z"/>
          <w:color w:val="FF0000"/>
        </w:rPr>
      </w:pPr>
      <w:ins w:id="95" w:author="李永晖" w:date="2021-12-03T20:41:00Z">
        <w:r>
          <w:rPr>
            <w:rFonts w:hint="eastAsia"/>
            <w:color w:val="FF0000"/>
          </w:rPr>
          <w:t>！！！！！需要修改点：</w:t>
        </w:r>
        <w:r w:rsidR="00C05664">
          <w:rPr>
            <w:rFonts w:hint="eastAsia"/>
            <w:color w:val="FF0000"/>
          </w:rPr>
          <w:t>响应401状态码时跳转登录页</w:t>
        </w:r>
      </w:ins>
    </w:p>
    <w:p w14:paraId="2073ABF0" w14:textId="2170CB53" w:rsidR="00FC444D" w:rsidRDefault="00FC444D" w:rsidP="007155F9">
      <w:pPr>
        <w:pStyle w:val="a7"/>
        <w:numPr>
          <w:ilvl w:val="0"/>
          <w:numId w:val="1"/>
        </w:numPr>
        <w:ind w:firstLineChars="0"/>
        <w:rPr>
          <w:ins w:id="96" w:author="李永晖" w:date="2021-12-03T21:33:00Z"/>
          <w:color w:val="FF0000"/>
        </w:rPr>
      </w:pPr>
      <w:ins w:id="97" w:author="李永晖" w:date="2021-12-03T21:22:00Z">
        <w:r>
          <w:rPr>
            <w:rFonts w:hint="eastAsia"/>
            <w:color w:val="FF0000"/>
          </w:rPr>
          <w:t>不管什么属性，只要前面加冒号：就代表绑定某个</w:t>
        </w:r>
        <w:proofErr w:type="spellStart"/>
        <w:r w:rsidR="00817E9C">
          <w:rPr>
            <w:rFonts w:hint="eastAsia"/>
            <w:color w:val="FF0000"/>
          </w:rPr>
          <w:t>vue</w:t>
        </w:r>
        <w:proofErr w:type="spellEnd"/>
        <w:r w:rsidR="00817E9C">
          <w:rPr>
            <w:rFonts w:hint="eastAsia"/>
            <w:color w:val="FF0000"/>
          </w:rPr>
          <w:t>属性值</w:t>
        </w:r>
      </w:ins>
    </w:p>
    <w:p w14:paraId="7F35059E" w14:textId="6593035A" w:rsidR="00DF2196" w:rsidRDefault="00DF2196" w:rsidP="007155F9">
      <w:pPr>
        <w:pStyle w:val="a7"/>
        <w:numPr>
          <w:ilvl w:val="0"/>
          <w:numId w:val="1"/>
        </w:numPr>
        <w:ind w:firstLineChars="0"/>
        <w:rPr>
          <w:ins w:id="98" w:author="李永晖" w:date="2021-12-06T20:25:00Z"/>
          <w:color w:val="FF0000"/>
        </w:rPr>
      </w:pPr>
      <w:proofErr w:type="spellStart"/>
      <w:ins w:id="99" w:author="李永晖" w:date="2021-12-03T21:33:00Z">
        <w:r>
          <w:rPr>
            <w:color w:val="FF0000"/>
          </w:rPr>
          <w:t>E</w:t>
        </w:r>
        <w:r>
          <w:rPr>
            <w:rFonts w:hint="eastAsia"/>
            <w:color w:val="FF0000"/>
          </w:rPr>
          <w:t>lementui</w:t>
        </w:r>
        <w:proofErr w:type="spellEnd"/>
        <w:r>
          <w:rPr>
            <w:rFonts w:hint="eastAsia"/>
            <w:color w:val="FF0000"/>
          </w:rPr>
          <w:t>的nav导航组件设置的也是子路由</w:t>
        </w:r>
      </w:ins>
      <w:ins w:id="100" w:author="李永晖" w:date="2021-12-03T21:34:00Z">
        <w:r>
          <w:rPr>
            <w:rFonts w:hint="eastAsia"/>
            <w:color w:val="FF0000"/>
          </w:rPr>
          <w:t>，只不过</w:t>
        </w:r>
        <w:r w:rsidR="008D05F9">
          <w:rPr>
            <w:rFonts w:hint="eastAsia"/>
            <w:color w:val="FF0000"/>
          </w:rPr>
          <w:t>当前组件可能是/而不是某个父路由名称</w:t>
        </w:r>
      </w:ins>
    </w:p>
    <w:p w14:paraId="53F48FB3" w14:textId="15D15D6C" w:rsidR="00E2443A" w:rsidRDefault="00E2443A" w:rsidP="007155F9">
      <w:pPr>
        <w:pStyle w:val="a7"/>
        <w:numPr>
          <w:ilvl w:val="0"/>
          <w:numId w:val="1"/>
        </w:numPr>
        <w:ind w:firstLineChars="0"/>
        <w:rPr>
          <w:ins w:id="101" w:author="李永晖" w:date="2021-12-08T16:36:00Z"/>
          <w:color w:val="FF0000"/>
        </w:rPr>
      </w:pPr>
      <w:ins w:id="102" w:author="李永晖" w:date="2021-12-06T20:25:00Z">
        <w:r>
          <w:rPr>
            <w:rFonts w:hint="eastAsia"/>
            <w:color w:val="FF0000"/>
          </w:rPr>
          <w:t>只要是页面整体不变，部分改变的，</w:t>
        </w:r>
      </w:ins>
      <w:ins w:id="103" w:author="李永晖" w:date="2021-12-06T20:26:00Z">
        <w:r>
          <w:rPr>
            <w:rFonts w:hint="eastAsia"/>
            <w:color w:val="FF0000"/>
          </w:rPr>
          <w:t>就用子路由</w:t>
        </w:r>
      </w:ins>
    </w:p>
    <w:p w14:paraId="1BF9AC3D" w14:textId="326C9959" w:rsidR="00203EC6" w:rsidRDefault="00203EC6" w:rsidP="007155F9">
      <w:pPr>
        <w:pStyle w:val="a7"/>
        <w:numPr>
          <w:ilvl w:val="0"/>
          <w:numId w:val="1"/>
        </w:numPr>
        <w:ind w:firstLineChars="0"/>
        <w:rPr>
          <w:ins w:id="104" w:author="李永晖" w:date="2021-12-11T09:26:00Z"/>
          <w:color w:val="FF0000"/>
        </w:rPr>
      </w:pPr>
      <w:ins w:id="105" w:author="李永晖" w:date="2021-12-08T16:37:00Z">
        <w:r>
          <w:rPr>
            <w:color w:val="FF0000"/>
          </w:rPr>
          <w:t>V</w:t>
        </w:r>
        <w:r>
          <w:rPr>
            <w:rFonts w:hint="eastAsia"/>
            <w:color w:val="FF0000"/>
          </w:rPr>
          <w:t>ue</w:t>
        </w:r>
        <w:r>
          <w:rPr>
            <w:color w:val="FF0000"/>
          </w:rPr>
          <w:t xml:space="preserve"> </w:t>
        </w:r>
        <w:proofErr w:type="spellStart"/>
        <w:r>
          <w:rPr>
            <w:rFonts w:hint="eastAsia"/>
            <w:color w:val="FF0000"/>
          </w:rPr>
          <w:t>src</w:t>
        </w:r>
        <w:proofErr w:type="spellEnd"/>
        <w:r>
          <w:rPr>
            <w:rFonts w:hint="eastAsia"/>
            <w:color w:val="FF0000"/>
          </w:rPr>
          <w:t>属性不要使用.</w:t>
        </w:r>
        <w:r>
          <w:rPr>
            <w:color w:val="FF0000"/>
          </w:rPr>
          <w:t>./</w:t>
        </w:r>
        <w:r>
          <w:rPr>
            <w:rFonts w:hint="eastAsia"/>
            <w:color w:val="FF0000"/>
          </w:rPr>
          <w:t>形式，使用require方法获取路径</w:t>
        </w:r>
      </w:ins>
    </w:p>
    <w:p w14:paraId="0B43A8A0" w14:textId="78EF3970" w:rsidR="00CC32B5" w:rsidRDefault="00CC32B5" w:rsidP="007155F9">
      <w:pPr>
        <w:pStyle w:val="a7"/>
        <w:numPr>
          <w:ilvl w:val="0"/>
          <w:numId w:val="1"/>
        </w:numPr>
        <w:ind w:firstLineChars="0"/>
        <w:rPr>
          <w:ins w:id="106" w:author="李永晖" w:date="2021-12-11T09:27:00Z"/>
          <w:color w:val="FF0000"/>
        </w:rPr>
      </w:pPr>
      <w:proofErr w:type="spellStart"/>
      <w:ins w:id="107" w:author="李永晖" w:date="2021-12-11T09:26:00Z">
        <w:r>
          <w:rPr>
            <w:color w:val="FF0000"/>
          </w:rPr>
          <w:t>A</w:t>
        </w:r>
        <w:r>
          <w:rPr>
            <w:rFonts w:hint="eastAsia"/>
            <w:color w:val="FF0000"/>
          </w:rPr>
          <w:t>xios</w:t>
        </w:r>
        <w:proofErr w:type="spellEnd"/>
        <w:r>
          <w:rPr>
            <w:rFonts w:hint="eastAsia"/>
            <w:color w:val="FF0000"/>
          </w:rPr>
          <w:t>获取数据时，data解</w:t>
        </w:r>
        <w:proofErr w:type="gramStart"/>
        <w:r>
          <w:rPr>
            <w:rFonts w:hint="eastAsia"/>
            <w:color w:val="FF0000"/>
          </w:rPr>
          <w:t>构出来</w:t>
        </w:r>
        <w:proofErr w:type="gramEnd"/>
        <w:r>
          <w:rPr>
            <w:rFonts w:hint="eastAsia"/>
            <w:color w:val="FF0000"/>
          </w:rPr>
          <w:t>的是响应数据，包括状态码等数据，响应体的</w:t>
        </w:r>
      </w:ins>
      <w:ins w:id="108" w:author="李永晖" w:date="2021-12-11T09:27:00Z">
        <w:r>
          <w:rPr>
            <w:rFonts w:hint="eastAsia"/>
            <w:color w:val="FF0000"/>
          </w:rPr>
          <w:t>数据（开发人员编写的）需要再解构出来</w:t>
        </w:r>
      </w:ins>
    </w:p>
    <w:p w14:paraId="0C7B7FD7" w14:textId="296A2BBF" w:rsidR="00CD45A4" w:rsidRDefault="00CD45A4" w:rsidP="007155F9">
      <w:pPr>
        <w:pStyle w:val="a7"/>
        <w:numPr>
          <w:ilvl w:val="0"/>
          <w:numId w:val="1"/>
        </w:numPr>
        <w:ind w:firstLineChars="0"/>
        <w:rPr>
          <w:ins w:id="109" w:author="李永晖" w:date="2021-12-13T20:29:00Z"/>
          <w:color w:val="FF0000"/>
        </w:rPr>
      </w:pPr>
      <w:ins w:id="110" w:author="李永晖" w:date="2021-12-11T09:27:00Z">
        <w:r>
          <w:rPr>
            <w:rFonts w:hint="eastAsia"/>
            <w:color w:val="FF0000"/>
          </w:rPr>
          <w:t>如果元素的样式无效就添加</w:t>
        </w:r>
      </w:ins>
      <w:ins w:id="111" w:author="李永晖" w:date="2021-12-11T09:28:00Z">
        <w:r w:rsidR="00980F28">
          <w:rPr>
            <w:rFonts w:hint="eastAsia"/>
            <w:color w:val="FF0000"/>
          </w:rPr>
          <w:t xml:space="preserve"> </w:t>
        </w:r>
      </w:ins>
      <w:ins w:id="112" w:author="李永晖" w:date="2021-12-11T09:27:00Z">
        <w:r w:rsidR="009144C8">
          <w:rPr>
            <w:rFonts w:hint="eastAsia"/>
            <w:color w:val="FF0000"/>
          </w:rPr>
          <w:t>!</w:t>
        </w:r>
        <w:r>
          <w:rPr>
            <w:rFonts w:hint="eastAsia"/>
            <w:color w:val="FF0000"/>
          </w:rPr>
          <w:t>important</w:t>
        </w:r>
      </w:ins>
    </w:p>
    <w:p w14:paraId="691D0591" w14:textId="1DBB2940" w:rsidR="003D1458" w:rsidRDefault="003D1458" w:rsidP="007155F9">
      <w:pPr>
        <w:pStyle w:val="a7"/>
        <w:numPr>
          <w:ilvl w:val="0"/>
          <w:numId w:val="1"/>
        </w:numPr>
        <w:ind w:firstLineChars="0"/>
        <w:rPr>
          <w:ins w:id="113" w:author="李永晖" w:date="2021-12-14T15:47:00Z"/>
          <w:color w:val="FF0000"/>
        </w:rPr>
      </w:pPr>
      <w:ins w:id="114" w:author="李永晖" w:date="2021-12-13T20:29:00Z">
        <w:r>
          <w:rPr>
            <w:rFonts w:hint="eastAsia"/>
            <w:color w:val="FF0000"/>
          </w:rPr>
          <w:t>如果某个元素获取不到，就查看控制台的元素，找到对应的标签</w:t>
        </w:r>
      </w:ins>
    </w:p>
    <w:p w14:paraId="302A44B5" w14:textId="4B087845" w:rsidR="00E550D2" w:rsidRPr="00FB2027" w:rsidRDefault="00E550D2" w:rsidP="007155F9">
      <w:pPr>
        <w:pStyle w:val="a7"/>
        <w:numPr>
          <w:ilvl w:val="0"/>
          <w:numId w:val="1"/>
        </w:numPr>
        <w:ind w:firstLineChars="0"/>
        <w:rPr>
          <w:color w:val="FF0000"/>
          <w:rPrChange w:id="115" w:author="李永晖" w:date="2021-11-29T16:26:00Z">
            <w:rPr/>
          </w:rPrChange>
        </w:rPr>
      </w:pPr>
      <w:ins w:id="116" w:author="李永晖" w:date="2021-12-14T15:47:00Z">
        <w:r>
          <w:rPr>
            <w:color w:val="FF0000"/>
          </w:rPr>
          <w:t>V</w:t>
        </w:r>
        <w:r>
          <w:rPr>
            <w:rFonts w:hint="eastAsia"/>
            <w:color w:val="FF0000"/>
          </w:rPr>
          <w:t>ue等框架的一些标签无法设置宽高就</w:t>
        </w:r>
      </w:ins>
      <w:ins w:id="117" w:author="李永晖" w:date="2021-12-14T15:48:00Z">
        <w:r>
          <w:rPr>
            <w:rFonts w:hint="eastAsia"/>
            <w:color w:val="FF0000"/>
          </w:rPr>
          <w:t>把标签设置为block元素</w:t>
        </w:r>
      </w:ins>
    </w:p>
    <w:sectPr w:rsidR="00E550D2" w:rsidRPr="00FB2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9924B" w14:textId="77777777" w:rsidR="00EA30D2" w:rsidRDefault="00EA30D2" w:rsidP="00801F27">
      <w:r>
        <w:separator/>
      </w:r>
    </w:p>
  </w:endnote>
  <w:endnote w:type="continuationSeparator" w:id="0">
    <w:p w14:paraId="6ECCEC0C" w14:textId="77777777" w:rsidR="00EA30D2" w:rsidRDefault="00EA30D2" w:rsidP="0080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42E28" w14:textId="77777777" w:rsidR="00EA30D2" w:rsidRDefault="00EA30D2" w:rsidP="00801F27">
      <w:r>
        <w:separator/>
      </w:r>
    </w:p>
  </w:footnote>
  <w:footnote w:type="continuationSeparator" w:id="0">
    <w:p w14:paraId="7FE95B97" w14:textId="77777777" w:rsidR="00EA30D2" w:rsidRDefault="00EA30D2" w:rsidP="00801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5872"/>
    <w:multiLevelType w:val="hybridMultilevel"/>
    <w:tmpl w:val="724EBB60"/>
    <w:lvl w:ilvl="0" w:tplc="10D29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永晖">
    <w15:presenceInfo w15:providerId="AD" w15:userId="S-1-5-21-459790589-715896307-512355929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pwDhjvbEViJTGoCPSzdRgVJd6pf7ZnSFxjORi/uzLqNotnylXS1SlvEgnnVT5B0YpRubXF1JOih0UsZ8LYOyAA==" w:salt="8k0vJvnphyhV21eJkaaJEA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E"/>
    <w:rsid w:val="00092804"/>
    <w:rsid w:val="000A2C64"/>
    <w:rsid w:val="00115550"/>
    <w:rsid w:val="00117D57"/>
    <w:rsid w:val="001351D4"/>
    <w:rsid w:val="00143D93"/>
    <w:rsid w:val="00153D84"/>
    <w:rsid w:val="00167F9A"/>
    <w:rsid w:val="001705AD"/>
    <w:rsid w:val="0017679F"/>
    <w:rsid w:val="00186CE4"/>
    <w:rsid w:val="001B0179"/>
    <w:rsid w:val="001F6B1E"/>
    <w:rsid w:val="001F6B7B"/>
    <w:rsid w:val="00203EC6"/>
    <w:rsid w:val="0023242F"/>
    <w:rsid w:val="002917F2"/>
    <w:rsid w:val="002A707C"/>
    <w:rsid w:val="002C2D6C"/>
    <w:rsid w:val="002F3E21"/>
    <w:rsid w:val="00312B81"/>
    <w:rsid w:val="00352938"/>
    <w:rsid w:val="003622AC"/>
    <w:rsid w:val="0039567E"/>
    <w:rsid w:val="003A5FDC"/>
    <w:rsid w:val="003D1458"/>
    <w:rsid w:val="003F05BB"/>
    <w:rsid w:val="003F7EF5"/>
    <w:rsid w:val="00421685"/>
    <w:rsid w:val="00436E86"/>
    <w:rsid w:val="00472D02"/>
    <w:rsid w:val="004853D5"/>
    <w:rsid w:val="00522BAB"/>
    <w:rsid w:val="005A7336"/>
    <w:rsid w:val="005C4949"/>
    <w:rsid w:val="006B2F6A"/>
    <w:rsid w:val="006C7899"/>
    <w:rsid w:val="00705B06"/>
    <w:rsid w:val="00707EFF"/>
    <w:rsid w:val="007155F9"/>
    <w:rsid w:val="00723358"/>
    <w:rsid w:val="007611F5"/>
    <w:rsid w:val="00771C60"/>
    <w:rsid w:val="0078484B"/>
    <w:rsid w:val="007A134D"/>
    <w:rsid w:val="007E29F9"/>
    <w:rsid w:val="007E7507"/>
    <w:rsid w:val="00801F27"/>
    <w:rsid w:val="00817E9C"/>
    <w:rsid w:val="00837DC3"/>
    <w:rsid w:val="008466D9"/>
    <w:rsid w:val="00891318"/>
    <w:rsid w:val="008D05F9"/>
    <w:rsid w:val="009144C8"/>
    <w:rsid w:val="0092014B"/>
    <w:rsid w:val="0092548D"/>
    <w:rsid w:val="00980F28"/>
    <w:rsid w:val="009862B5"/>
    <w:rsid w:val="00992E25"/>
    <w:rsid w:val="009A4BFD"/>
    <w:rsid w:val="009C2BA3"/>
    <w:rsid w:val="009C4C1D"/>
    <w:rsid w:val="009F3FBE"/>
    <w:rsid w:val="009F6C80"/>
    <w:rsid w:val="00A034FB"/>
    <w:rsid w:val="00A05B0F"/>
    <w:rsid w:val="00A3291F"/>
    <w:rsid w:val="00A41234"/>
    <w:rsid w:val="00A61658"/>
    <w:rsid w:val="00A66A4A"/>
    <w:rsid w:val="00A67015"/>
    <w:rsid w:val="00AA5E35"/>
    <w:rsid w:val="00AA7811"/>
    <w:rsid w:val="00AE6F33"/>
    <w:rsid w:val="00B00782"/>
    <w:rsid w:val="00B72CC6"/>
    <w:rsid w:val="00BC454F"/>
    <w:rsid w:val="00BE5E4B"/>
    <w:rsid w:val="00C05664"/>
    <w:rsid w:val="00C41701"/>
    <w:rsid w:val="00C53993"/>
    <w:rsid w:val="00C5499F"/>
    <w:rsid w:val="00C551F2"/>
    <w:rsid w:val="00C8343A"/>
    <w:rsid w:val="00C9156D"/>
    <w:rsid w:val="00CA49CF"/>
    <w:rsid w:val="00CC32B5"/>
    <w:rsid w:val="00CD45A4"/>
    <w:rsid w:val="00CE061D"/>
    <w:rsid w:val="00CF18BC"/>
    <w:rsid w:val="00D140E6"/>
    <w:rsid w:val="00D2617C"/>
    <w:rsid w:val="00D26360"/>
    <w:rsid w:val="00DB1917"/>
    <w:rsid w:val="00DD7C75"/>
    <w:rsid w:val="00DF2196"/>
    <w:rsid w:val="00DF49BF"/>
    <w:rsid w:val="00E03994"/>
    <w:rsid w:val="00E2443A"/>
    <w:rsid w:val="00E307E0"/>
    <w:rsid w:val="00E550D2"/>
    <w:rsid w:val="00E60EA7"/>
    <w:rsid w:val="00EA30D2"/>
    <w:rsid w:val="00F3290F"/>
    <w:rsid w:val="00F37711"/>
    <w:rsid w:val="00F64598"/>
    <w:rsid w:val="00FB0B24"/>
    <w:rsid w:val="00FB2027"/>
    <w:rsid w:val="00FB7241"/>
    <w:rsid w:val="00FC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1E091"/>
  <w15:chartTrackingRefBased/>
  <w15:docId w15:val="{661AADFA-2B9F-4950-9322-E605F53B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F27"/>
    <w:rPr>
      <w:sz w:val="18"/>
      <w:szCs w:val="18"/>
    </w:rPr>
  </w:style>
  <w:style w:type="paragraph" w:styleId="a7">
    <w:name w:val="List Paragraph"/>
    <w:basedOn w:val="a"/>
    <w:uiPriority w:val="34"/>
    <w:qFormat/>
    <w:rsid w:val="007155F9"/>
    <w:pPr>
      <w:ind w:firstLineChars="200" w:firstLine="420"/>
    </w:pPr>
  </w:style>
  <w:style w:type="paragraph" w:styleId="a8">
    <w:name w:val="Revision"/>
    <w:hidden/>
    <w:uiPriority w:val="99"/>
    <w:semiHidden/>
    <w:rsid w:val="00DD7C75"/>
  </w:style>
  <w:style w:type="paragraph" w:styleId="a9">
    <w:name w:val="Balloon Text"/>
    <w:basedOn w:val="a"/>
    <w:link w:val="aa"/>
    <w:uiPriority w:val="99"/>
    <w:semiHidden/>
    <w:unhideWhenUsed/>
    <w:rsid w:val="00DD7C7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D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88</cp:revision>
  <dcterms:created xsi:type="dcterms:W3CDTF">2021-11-17T12:28:00Z</dcterms:created>
  <dcterms:modified xsi:type="dcterms:W3CDTF">2021-12-18T13:05:00Z</dcterms:modified>
</cp:coreProperties>
</file>